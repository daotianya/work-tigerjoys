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4536" w:type="dxa"/>
        <w:tblLook w:val="04A0"/>
      </w:tblPr>
      <w:tblGrid>
        <w:gridCol w:w="4536"/>
      </w:tblGrid>
      <w:tr w:rsidR="00B55762" w:rsidRPr="0090130A" w:rsidTr="009D07D7">
        <w:tc>
          <w:tcPr>
            <w:tcW w:w="8296" w:type="dxa"/>
          </w:tcPr>
          <w:p w:rsidR="00B55762" w:rsidRPr="0090130A" w:rsidRDefault="00B55762" w:rsidP="00B55762">
            <w:pPr>
              <w:rPr>
                <w:szCs w:val="21"/>
              </w:rPr>
            </w:pPr>
            <w:r w:rsidRPr="0090130A">
              <w:rPr>
                <w:rFonts w:hint="eastAsia"/>
                <w:szCs w:val="21"/>
              </w:rPr>
              <w:t>&lt;   关于我们</w:t>
            </w:r>
          </w:p>
        </w:tc>
      </w:tr>
      <w:tr w:rsidR="00B55762" w:rsidRPr="0090130A" w:rsidTr="009D07D7">
        <w:tc>
          <w:tcPr>
            <w:tcW w:w="8296" w:type="dxa"/>
          </w:tcPr>
          <w:p w:rsidR="00126976" w:rsidRDefault="00126976" w:rsidP="00B55762">
            <w:pPr>
              <w:jc w:val="center"/>
              <w:rPr>
                <w:ins w:id="0" w:author="杨海" w:date="2017-01-10T15:57:00Z"/>
                <w:szCs w:val="21"/>
              </w:rPr>
            </w:pPr>
          </w:p>
          <w:p w:rsidR="00B55762" w:rsidRDefault="00126976" w:rsidP="00B557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Logo</w:t>
            </w:r>
          </w:p>
          <w:p w:rsidR="00126976" w:rsidRDefault="00126976" w:rsidP="00B55762">
            <w:pPr>
              <w:jc w:val="center"/>
              <w:rPr>
                <w:szCs w:val="21"/>
              </w:rPr>
            </w:pPr>
          </w:p>
          <w:p w:rsidR="002A0F12" w:rsidRPr="00F54AB3" w:rsidRDefault="002A0F12" w:rsidP="00B557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大话直播</w:t>
            </w:r>
          </w:p>
          <w:p w:rsidR="00B55762" w:rsidRPr="00F54AB3" w:rsidRDefault="00B55762" w:rsidP="00B55762">
            <w:pPr>
              <w:rPr>
                <w:szCs w:val="21"/>
              </w:rPr>
            </w:pPr>
          </w:p>
          <w:p w:rsidR="00B55762" w:rsidRPr="00F54AB3" w:rsidRDefault="00B55762" w:rsidP="009D07D7">
            <w:pPr>
              <w:ind w:firstLineChars="200" w:firstLine="420"/>
              <w:rPr>
                <w:szCs w:val="21"/>
              </w:rPr>
            </w:pPr>
            <w:r w:rsidRPr="00F54AB3">
              <w:rPr>
                <w:rFonts w:hint="eastAsia"/>
                <w:szCs w:val="21"/>
              </w:rPr>
              <w:t>大话主播</w:t>
            </w:r>
            <w:r w:rsidRPr="00F54AB3">
              <w:rPr>
                <w:szCs w:val="21"/>
              </w:rPr>
              <w:t>是一个直播聚合平台，所有直播内容均为外链。所有直播内容均不在</w:t>
            </w:r>
            <w:r w:rsidRPr="00F54AB3">
              <w:rPr>
                <w:rFonts w:hint="eastAsia"/>
                <w:szCs w:val="21"/>
              </w:rPr>
              <w:t>本平台</w:t>
            </w:r>
            <w:r w:rsidRPr="00F54AB3">
              <w:rPr>
                <w:szCs w:val="21"/>
              </w:rPr>
              <w:t>消费。</w:t>
            </w:r>
            <w:r w:rsidRPr="00F54AB3">
              <w:rPr>
                <w:rFonts w:hint="eastAsia"/>
                <w:szCs w:val="21"/>
              </w:rPr>
              <w:t>大话主播</w:t>
            </w:r>
            <w:r w:rsidRPr="00F54AB3">
              <w:rPr>
                <w:szCs w:val="21"/>
              </w:rPr>
              <w:t>本身并不制作生产任何直播内容，也不提供上传、发布等服务。直播内容版权均属于第三方平台，</w:t>
            </w:r>
            <w:r w:rsidR="00F54AB3" w:rsidRPr="00F54AB3">
              <w:rPr>
                <w:rFonts w:hint="eastAsia"/>
                <w:szCs w:val="21"/>
              </w:rPr>
              <w:t>大话主播</w:t>
            </w:r>
            <w:r w:rsidR="00190FE9" w:rsidRPr="00F54AB3">
              <w:rPr>
                <w:szCs w:val="21"/>
              </w:rPr>
              <w:t>仅为用户提供导航服务。</w:t>
            </w:r>
          </w:p>
          <w:p w:rsidR="00B55762" w:rsidRPr="0090130A" w:rsidRDefault="00B55762" w:rsidP="00B55762">
            <w:pPr>
              <w:rPr>
                <w:strike/>
                <w:szCs w:val="21"/>
              </w:rPr>
            </w:pPr>
          </w:p>
        </w:tc>
        <w:bookmarkStart w:id="1" w:name="_GoBack"/>
        <w:bookmarkEnd w:id="1"/>
      </w:tr>
    </w:tbl>
    <w:p w:rsidR="00625538" w:rsidRPr="00F54AB3" w:rsidRDefault="00625538" w:rsidP="00B55762">
      <w:pPr>
        <w:rPr>
          <w:szCs w:val="21"/>
        </w:rPr>
      </w:pPr>
    </w:p>
    <w:sectPr w:rsidR="00625538" w:rsidRPr="00F54AB3" w:rsidSect="000D5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DD2" w:rsidRDefault="00822DD2" w:rsidP="00300132">
      <w:r>
        <w:separator/>
      </w:r>
    </w:p>
  </w:endnote>
  <w:endnote w:type="continuationSeparator" w:id="1">
    <w:p w:rsidR="00822DD2" w:rsidRDefault="00822DD2" w:rsidP="00300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DD2" w:rsidRDefault="00822DD2" w:rsidP="00300132">
      <w:r>
        <w:separator/>
      </w:r>
    </w:p>
  </w:footnote>
  <w:footnote w:type="continuationSeparator" w:id="1">
    <w:p w:rsidR="00822DD2" w:rsidRDefault="00822DD2" w:rsidP="0030013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杨海">
    <w15:presenceInfo w15:providerId="AD" w15:userId="S-1-5-21-3426287331-300772794-37301765-152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825"/>
    <w:rsid w:val="000D573D"/>
    <w:rsid w:val="00126976"/>
    <w:rsid w:val="00190FE9"/>
    <w:rsid w:val="001C4A71"/>
    <w:rsid w:val="002A0F12"/>
    <w:rsid w:val="002D3825"/>
    <w:rsid w:val="00300132"/>
    <w:rsid w:val="0050604A"/>
    <w:rsid w:val="00625538"/>
    <w:rsid w:val="007D0E15"/>
    <w:rsid w:val="00822DD2"/>
    <w:rsid w:val="0090130A"/>
    <w:rsid w:val="009D07D7"/>
    <w:rsid w:val="00B55762"/>
    <w:rsid w:val="00F54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7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54A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4AB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0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0013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00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001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</dc:creator>
  <cp:keywords/>
  <dc:description/>
  <cp:lastModifiedBy>haiwenqi</cp:lastModifiedBy>
  <cp:revision>10</cp:revision>
  <dcterms:created xsi:type="dcterms:W3CDTF">2017-01-10T03:04:00Z</dcterms:created>
  <dcterms:modified xsi:type="dcterms:W3CDTF">2017-01-11T06:14:00Z</dcterms:modified>
</cp:coreProperties>
</file>